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81" w:rsidRPr="005A2F5E" w:rsidRDefault="00910A81" w:rsidP="00910A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Мастер производственного обучения (Мастер ПО) – это педагогический работник, который работает в заведении начального и среднего образования. </w:t>
      </w:r>
      <w:r w:rsidRPr="005A2F5E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eastAsia="ru-RU"/>
        </w:rPr>
        <w:t>Занимается обучением учащихся навыкам, применяемым на практике в какой-либо отрасли или профессии</w:t>
      </w: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. Обычно за мастером производственного обучения происходит закрепление учебных групп, обучение которых он проводит в дальнейшем.</w:t>
      </w:r>
    </w:p>
    <w:p w:rsidR="00910A81" w:rsidRPr="005A2F5E" w:rsidRDefault="00910A81" w:rsidP="00910A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Профессия ориентирована на общение с людьми, тесное с ними взаимодействие. Мастер производственного обучения должен хорошо подавать не только теоретический материал, но и практическую часть. То есть сочетать гуманитарные навыки с технической составляющей, а это не всегда легко. Применять свои способности мастер может в самых различных областях и направлениях, где требуются его услуги, перечислим главные из них.</w:t>
      </w:r>
    </w:p>
    <w:p w:rsidR="00910A81" w:rsidRPr="005A2F5E" w:rsidRDefault="00910A81" w:rsidP="00910A81">
      <w:p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Области применения: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lastRenderedPageBreak/>
        <w:t>профессиональные лицеи, колледжи, училища;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учебно-производственные комбинаты;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школьные мастерские и кабинеты труда;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станции технического творчества;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центры досуга;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proofErr w:type="spellStart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автопредприятия</w:t>
      </w:r>
      <w:proofErr w:type="spellEnd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;</w:t>
      </w:r>
    </w:p>
    <w:p w:rsidR="00910A81" w:rsidRPr="005A2F5E" w:rsidRDefault="00910A81" w:rsidP="00910A81">
      <w:pPr>
        <w:pStyle w:val="a5"/>
        <w:numPr>
          <w:ilvl w:val="0"/>
          <w:numId w:val="1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производство.</w:t>
      </w:r>
    </w:p>
    <w:p w:rsidR="00910A81" w:rsidRPr="005A2F5E" w:rsidRDefault="00910A81" w:rsidP="00910A81">
      <w:pPr>
        <w:spacing w:after="95" w:line="264" w:lineRule="atLeast"/>
        <w:jc w:val="both"/>
        <w:outlineLvl w:val="1"/>
        <w:rPr>
          <w:ins w:id="0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1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Профессия мастер производственного обучения - описание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2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3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Мастер производственного обучения несет ответственность за выполнение учебных производственных программ и плана, отслеживает соблюдение норм и правил, касающихся выполнения практических работ. Отвечает за качество подготовки </w:t>
        </w:r>
        <w:proofErr w:type="gramStart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обучающихся</w:t>
        </w:r>
        <w:proofErr w:type="gramEnd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 и продукции, выпущенной в процессе практики.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4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5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Мастер производственного обучения:</w:t>
        </w:r>
      </w:ins>
    </w:p>
    <w:p w:rsidR="00910A81" w:rsidRPr="005A2F5E" w:rsidRDefault="00910A81" w:rsidP="00910A81">
      <w:pPr>
        <w:pStyle w:val="a5"/>
        <w:numPr>
          <w:ilvl w:val="0"/>
          <w:numId w:val="2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руководит практическими занятиями;</w:t>
      </w:r>
    </w:p>
    <w:p w:rsidR="00910A81" w:rsidRPr="005A2F5E" w:rsidRDefault="00910A81" w:rsidP="00910A81">
      <w:pPr>
        <w:pStyle w:val="a5"/>
        <w:numPr>
          <w:ilvl w:val="0"/>
          <w:numId w:val="2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подготавливает оборудование к занятиям;</w:t>
      </w:r>
    </w:p>
    <w:p w:rsidR="00910A81" w:rsidRPr="005A2F5E" w:rsidRDefault="00910A81" w:rsidP="00910A81">
      <w:pPr>
        <w:pStyle w:val="a5"/>
        <w:numPr>
          <w:ilvl w:val="0"/>
          <w:numId w:val="2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обеспечивает инструментами, оборудованием, материалами;</w:t>
      </w:r>
    </w:p>
    <w:p w:rsidR="00910A81" w:rsidRPr="005A2F5E" w:rsidRDefault="00910A81" w:rsidP="00910A81">
      <w:pPr>
        <w:pStyle w:val="a5"/>
        <w:numPr>
          <w:ilvl w:val="0"/>
          <w:numId w:val="2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lastRenderedPageBreak/>
        <w:t>подготавливает обучающихся к сдаче экзаменационных работ;</w:t>
      </w:r>
    </w:p>
    <w:p w:rsidR="00910A81" w:rsidRPr="005A2F5E" w:rsidRDefault="00910A81" w:rsidP="00910A81">
      <w:pPr>
        <w:pStyle w:val="a5"/>
        <w:numPr>
          <w:ilvl w:val="0"/>
          <w:numId w:val="2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 xml:space="preserve">задействует в работе </w:t>
      </w:r>
      <w:r w:rsidR="00F115FD"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семинаров, конференций.</w:t>
      </w:r>
    </w:p>
    <w:p w:rsidR="00910A81" w:rsidRPr="005A2F5E" w:rsidRDefault="00910A81" w:rsidP="00910A81">
      <w:pPr>
        <w:spacing w:after="95" w:line="264" w:lineRule="atLeast"/>
        <w:jc w:val="both"/>
        <w:outlineLvl w:val="1"/>
        <w:rPr>
          <w:ins w:id="6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7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Профессия мастер производственного обучения - плюсы и минусы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8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9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У данной профессии, как и у любой другой имеются свои преимущества и недочеты. Не каждый знает о сложностях, с которыми приходиться сталкиваться мастеру производственного обучения в действительности, рассмотрим главные из них, а так же коснемся и плюсов, чтобы вы могли иметь четкое представление о данной профес</w:t>
        </w:r>
      </w:ins>
      <w:r w:rsidR="00F115FD"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с</w:t>
      </w:r>
      <w:ins w:id="10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ии.</w:t>
        </w:r>
      </w:ins>
    </w:p>
    <w:p w:rsidR="00F115FD" w:rsidRPr="005A2F5E" w:rsidRDefault="00F115FD" w:rsidP="00910A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eastAsia="ru-RU"/>
        </w:rPr>
      </w:pPr>
    </w:p>
    <w:p w:rsidR="00F115FD" w:rsidRPr="005A2F5E" w:rsidRDefault="00F115FD" w:rsidP="00910A8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eastAsia="ru-RU"/>
        </w:rPr>
      </w:pPr>
    </w:p>
    <w:p w:rsidR="00910A81" w:rsidRPr="005A2F5E" w:rsidRDefault="00910A81" w:rsidP="00910A81">
      <w:pPr>
        <w:spacing w:before="240" w:after="240" w:line="240" w:lineRule="auto"/>
        <w:jc w:val="both"/>
        <w:rPr>
          <w:ins w:id="11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12" w:author="Unknown"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>Минусы профессии мастер производственного обучения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:</w:t>
        </w:r>
      </w:ins>
    </w:p>
    <w:p w:rsidR="00F115FD" w:rsidRPr="005A2F5E" w:rsidRDefault="00F115FD" w:rsidP="00F115FD">
      <w:pPr>
        <w:pStyle w:val="a5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 xml:space="preserve">трудно обеспечить </w:t>
      </w:r>
      <w:proofErr w:type="spellStart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внеучебную</w:t>
      </w:r>
      <w:proofErr w:type="spellEnd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 xml:space="preserve"> деятельность учащихся;</w:t>
      </w:r>
    </w:p>
    <w:p w:rsidR="00F115FD" w:rsidRPr="005A2F5E" w:rsidRDefault="00F115FD" w:rsidP="00F115FD">
      <w:pPr>
        <w:pStyle w:val="a5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hAnsi="Times New Roman" w:cs="Times New Roman"/>
          <w:color w:val="333333"/>
          <w:sz w:val="48"/>
          <w:szCs w:val="48"/>
        </w:rPr>
        <w:t xml:space="preserve">повседневная работа с </w:t>
      </w:r>
      <w:proofErr w:type="gramStart"/>
      <w:r w:rsidRPr="005A2F5E">
        <w:rPr>
          <w:rFonts w:ascii="Times New Roman" w:hAnsi="Times New Roman" w:cs="Times New Roman"/>
          <w:color w:val="333333"/>
          <w:sz w:val="48"/>
          <w:szCs w:val="48"/>
        </w:rPr>
        <w:t>обучающимися</w:t>
      </w:r>
      <w:proofErr w:type="gramEnd"/>
      <w:r w:rsidRPr="005A2F5E">
        <w:rPr>
          <w:rFonts w:ascii="Times New Roman" w:hAnsi="Times New Roman" w:cs="Times New Roman"/>
          <w:color w:val="333333"/>
          <w:sz w:val="48"/>
          <w:szCs w:val="48"/>
        </w:rPr>
        <w:t>, психологическая нагрузка;</w:t>
      </w:r>
    </w:p>
    <w:p w:rsidR="00F115FD" w:rsidRPr="005A2F5E" w:rsidRDefault="00F115FD" w:rsidP="00F115FD">
      <w:pPr>
        <w:pStyle w:val="a5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hAnsi="Times New Roman" w:cs="Times New Roman"/>
          <w:color w:val="333333"/>
          <w:sz w:val="48"/>
          <w:szCs w:val="48"/>
        </w:rPr>
        <w:lastRenderedPageBreak/>
        <w:t>воспитательная работа;</w:t>
      </w:r>
    </w:p>
    <w:p w:rsidR="00F115FD" w:rsidRPr="005A2F5E" w:rsidRDefault="00F115FD" w:rsidP="00F115FD">
      <w:pPr>
        <w:pStyle w:val="a5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быть психологом, чтобы понимать людей и находить к ним подход;</w:t>
      </w:r>
    </w:p>
    <w:p w:rsidR="00F115FD" w:rsidRPr="005A2F5E" w:rsidRDefault="00F115FD" w:rsidP="00F115FD">
      <w:pPr>
        <w:pStyle w:val="a5"/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личный пример, постоянный самоконтроль и дипломатия.</w:t>
      </w:r>
    </w:p>
    <w:p w:rsidR="00910A81" w:rsidRPr="005A2F5E" w:rsidRDefault="00910A81" w:rsidP="00910A81">
      <w:pPr>
        <w:spacing w:before="240" w:after="240" w:line="240" w:lineRule="auto"/>
        <w:jc w:val="both"/>
        <w:rPr>
          <w:ins w:id="13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14" w:author="Unknown"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>Плюсы профессии мастер производственного обучения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:</w:t>
        </w:r>
      </w:ins>
    </w:p>
    <w:p w:rsidR="00F115FD" w:rsidRPr="005A2F5E" w:rsidRDefault="00F115FD" w:rsidP="00F115FD">
      <w:pPr>
        <w:pStyle w:val="a5"/>
        <w:numPr>
          <w:ilvl w:val="0"/>
          <w:numId w:val="4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владение профессиональным мастерством, саморазвитие;</w:t>
      </w:r>
    </w:p>
    <w:p w:rsidR="00F115FD" w:rsidRPr="005A2F5E" w:rsidRDefault="00F115FD" w:rsidP="00F115FD">
      <w:pPr>
        <w:pStyle w:val="a5"/>
        <w:numPr>
          <w:ilvl w:val="0"/>
          <w:numId w:val="4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постоянная работа над собой, для того чтобы являться примером;</w:t>
      </w:r>
    </w:p>
    <w:p w:rsidR="00F115FD" w:rsidRPr="005A2F5E" w:rsidRDefault="00F115FD" w:rsidP="00F115FD">
      <w:pPr>
        <w:pStyle w:val="a5"/>
        <w:numPr>
          <w:ilvl w:val="0"/>
          <w:numId w:val="4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постоянное нахождение в центре внимания, энергетический заряд;</w:t>
      </w:r>
    </w:p>
    <w:p w:rsidR="00F115FD" w:rsidRPr="005A2F5E" w:rsidRDefault="00F115FD" w:rsidP="00F115FD">
      <w:pPr>
        <w:pStyle w:val="a5"/>
        <w:numPr>
          <w:ilvl w:val="0"/>
          <w:numId w:val="4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выносливость и закалка нервной системы;</w:t>
      </w:r>
    </w:p>
    <w:p w:rsidR="00F115FD" w:rsidRPr="005A2F5E" w:rsidRDefault="00F115FD" w:rsidP="00F115FD">
      <w:pPr>
        <w:pStyle w:val="a5"/>
        <w:numPr>
          <w:ilvl w:val="0"/>
          <w:numId w:val="4"/>
        </w:numPr>
        <w:spacing w:after="95" w:line="264" w:lineRule="atLeast"/>
        <w:jc w:val="both"/>
        <w:outlineLvl w:val="1"/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proofErr w:type="spellStart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востребованность</w:t>
      </w:r>
      <w:proofErr w:type="spellEnd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 xml:space="preserve"> </w:t>
      </w:r>
      <w:proofErr w:type="spellStart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професии</w:t>
      </w:r>
      <w:proofErr w:type="spellEnd"/>
      <w:r w:rsidRPr="005A2F5E">
        <w:rPr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  <w:t>.</w:t>
      </w:r>
    </w:p>
    <w:p w:rsidR="00910A81" w:rsidRPr="005A2F5E" w:rsidRDefault="00910A81" w:rsidP="00910A81">
      <w:pPr>
        <w:spacing w:after="95" w:line="264" w:lineRule="atLeast"/>
        <w:jc w:val="both"/>
        <w:outlineLvl w:val="1"/>
        <w:rPr>
          <w:ins w:id="15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16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Профессия мастер производственного обучения - </w:t>
        </w:r>
        <w:proofErr w:type="spellStart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востребованность</w:t>
        </w:r>
        <w:proofErr w:type="spellEnd"/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17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18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Еще в тот период, когда только начинали формироваться ремесла, мастера производственного обучения (именуемые тогда просто мастерами), пользовались </w:t>
        </w:r>
        <w:proofErr w:type="gramStart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всеобщей популярностью</w:t>
        </w:r>
        <w:proofErr w:type="gramEnd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, как люди, в совершенстве освоившие необходимые 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lastRenderedPageBreak/>
          <w:t>навыки и умения, пользующиеся спросом на рынке труда.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19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20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Так и на сегодняшний день </w:t>
        </w:r>
        <w:proofErr w:type="spellStart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востребованность</w:t>
        </w:r>
        <w:proofErr w:type="spellEnd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 данной профессии не убывает, ведь мастер производственного обучения это тот же учитель, который является высококвалифицированным рабочим, наставником для остальных, которые только еще начинают развиваться в данной области или имеют небольшой опыт.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21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22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Ведь мастер производственного обучения не только передает </w:t>
        </w:r>
        <w:proofErr w:type="gramStart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обучающимся</w:t>
        </w:r>
        <w:proofErr w:type="gramEnd"/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 xml:space="preserve"> необходимые знания по предмету, но и формирует у них практические умения и навыки в определенной производственной специальности. Поэтому данная профессия </w:t>
        </w:r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 xml:space="preserve">по </w:t>
        </w:r>
        <w:proofErr w:type="spellStart"/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>востребованности</w:t>
        </w:r>
        <w:proofErr w:type="spellEnd"/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 xml:space="preserve"> будет только возрастать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 и спрос на нее вряд ли упадет. Всегда имеются ученики, которым необходимо передать те или иные знания и умения, чтобы они стали настоящими специалистами и профессионалами своего дела.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br/>
          <w:t> </w:t>
        </w:r>
      </w:ins>
    </w:p>
    <w:p w:rsidR="00910A81" w:rsidRPr="005A2F5E" w:rsidRDefault="00910A81" w:rsidP="00910A81">
      <w:pPr>
        <w:spacing w:after="95" w:line="264" w:lineRule="atLeast"/>
        <w:jc w:val="both"/>
        <w:outlineLvl w:val="1"/>
        <w:rPr>
          <w:ins w:id="23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24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lastRenderedPageBreak/>
          <w:t>Профессия мастер производственного обучения - зарплата</w:t>
        </w:r>
      </w:ins>
    </w:p>
    <w:p w:rsidR="00910A81" w:rsidRPr="005A2F5E" w:rsidRDefault="00910A81" w:rsidP="00910A81">
      <w:pPr>
        <w:spacing w:before="240" w:after="240" w:line="240" w:lineRule="auto"/>
        <w:jc w:val="both"/>
        <w:rPr>
          <w:ins w:id="25" w:author="Unknown"/>
          <w:rFonts w:ascii="Times New Roman" w:eastAsia="Times New Roman" w:hAnsi="Times New Roman" w:cs="Times New Roman"/>
          <w:color w:val="333333"/>
          <w:sz w:val="48"/>
          <w:szCs w:val="48"/>
          <w:lang w:eastAsia="ru-RU"/>
        </w:rPr>
      </w:pPr>
      <w:ins w:id="26" w:author="Unknown"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Если сравнивать зарплату мастеров производственного обучения с зарплатами преподавателей, то </w:t>
        </w:r>
        <w:r w:rsidRPr="005A2F5E">
          <w:rPr>
            <w:rFonts w:ascii="Times New Roman" w:eastAsia="Times New Roman" w:hAnsi="Times New Roman" w:cs="Times New Roman"/>
            <w:b/>
            <w:bCs/>
            <w:color w:val="333333"/>
            <w:sz w:val="48"/>
            <w:szCs w:val="48"/>
            <w:lang w:eastAsia="ru-RU"/>
          </w:rPr>
          <w:t>их уровень оплаты труда более высокий</w:t>
        </w:r>
        <w:r w:rsidRPr="005A2F5E">
          <w:rPr>
            <w:rFonts w:ascii="Times New Roman" w:eastAsia="Times New Roman" w:hAnsi="Times New Roman" w:cs="Times New Roman"/>
            <w:color w:val="333333"/>
            <w:sz w:val="48"/>
            <w:szCs w:val="48"/>
            <w:lang w:eastAsia="ru-RU"/>
          </w:rPr>
          <w:t>. Это обуславливается тем, что они преподают еще и практические навыки, а не только теоретическую часть как большинство преподавателей. При росте заработной платы у преподавателей, растет оклад и у мастеров производственного обучения.</w:t>
        </w:r>
      </w:ins>
    </w:p>
    <w:p w:rsidR="00910A81" w:rsidRPr="005A2F5E" w:rsidRDefault="00910A81">
      <w:pPr>
        <w:rPr>
          <w:rFonts w:ascii="Times New Roman" w:hAnsi="Times New Roman" w:cs="Times New Roman"/>
          <w:sz w:val="48"/>
          <w:szCs w:val="48"/>
        </w:rPr>
      </w:pPr>
    </w:p>
    <w:p w:rsidR="000613B7" w:rsidRPr="005A2F5E" w:rsidRDefault="000613B7">
      <w:pPr>
        <w:rPr>
          <w:rFonts w:ascii="Times New Roman" w:hAnsi="Times New Roman" w:cs="Times New Roman"/>
          <w:sz w:val="48"/>
          <w:szCs w:val="48"/>
        </w:rPr>
      </w:pPr>
    </w:p>
    <w:sectPr w:rsidR="000613B7" w:rsidRPr="005A2F5E" w:rsidSect="001A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A69"/>
    <w:multiLevelType w:val="hybridMultilevel"/>
    <w:tmpl w:val="CAB2A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52E6B"/>
    <w:multiLevelType w:val="hybridMultilevel"/>
    <w:tmpl w:val="DF485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527B"/>
    <w:multiLevelType w:val="hybridMultilevel"/>
    <w:tmpl w:val="116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9237F"/>
    <w:multiLevelType w:val="hybridMultilevel"/>
    <w:tmpl w:val="03D2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53F16"/>
    <w:rsid w:val="000613B7"/>
    <w:rsid w:val="00193C55"/>
    <w:rsid w:val="001A6F86"/>
    <w:rsid w:val="0030030D"/>
    <w:rsid w:val="005A2F5E"/>
    <w:rsid w:val="007873F5"/>
    <w:rsid w:val="007A6F77"/>
    <w:rsid w:val="00910A81"/>
    <w:rsid w:val="00A53F16"/>
    <w:rsid w:val="00AF5FC1"/>
    <w:rsid w:val="00CB3CF2"/>
    <w:rsid w:val="00F115FD"/>
    <w:rsid w:val="00F1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F5"/>
  </w:style>
  <w:style w:type="paragraph" w:styleId="2">
    <w:name w:val="heading 2"/>
    <w:basedOn w:val="a"/>
    <w:link w:val="20"/>
    <w:uiPriority w:val="9"/>
    <w:qFormat/>
    <w:rsid w:val="00910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A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tejustify">
    <w:name w:val="rtejustify"/>
    <w:basedOn w:val="a"/>
    <w:rsid w:val="0091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10A81"/>
  </w:style>
  <w:style w:type="character" w:styleId="a3">
    <w:name w:val="Strong"/>
    <w:basedOn w:val="a0"/>
    <w:uiPriority w:val="22"/>
    <w:qFormat/>
    <w:rsid w:val="00910A81"/>
    <w:rPr>
      <w:b/>
      <w:bCs/>
    </w:rPr>
  </w:style>
  <w:style w:type="character" w:styleId="a4">
    <w:name w:val="Hyperlink"/>
    <w:basedOn w:val="a0"/>
    <w:uiPriority w:val="99"/>
    <w:semiHidden/>
    <w:unhideWhenUsed/>
    <w:rsid w:val="00910A81"/>
    <w:rPr>
      <w:color w:val="0000FF"/>
      <w:u w:val="single"/>
    </w:rPr>
  </w:style>
  <w:style w:type="character" w:customStyle="1" w:styleId="syntaxerr">
    <w:name w:val="syntax_err"/>
    <w:basedOn w:val="a0"/>
    <w:rsid w:val="00910A81"/>
  </w:style>
  <w:style w:type="paragraph" w:styleId="a5">
    <w:name w:val="List Paragraph"/>
    <w:basedOn w:val="a"/>
    <w:uiPriority w:val="34"/>
    <w:qFormat/>
    <w:rsid w:val="00910A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СФ БОУ ОО СПО "СПК"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Н.В.Денежкина </dc:creator>
  <cp:keywords/>
  <dc:description/>
  <cp:lastModifiedBy>Н.В.Денежкина </cp:lastModifiedBy>
  <cp:revision>6</cp:revision>
  <dcterms:created xsi:type="dcterms:W3CDTF">2018-04-17T04:21:00Z</dcterms:created>
  <dcterms:modified xsi:type="dcterms:W3CDTF">2018-04-19T04:22:00Z</dcterms:modified>
</cp:coreProperties>
</file>